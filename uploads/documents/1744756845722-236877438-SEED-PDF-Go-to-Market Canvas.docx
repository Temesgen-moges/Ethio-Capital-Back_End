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 to Market Canvas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rHeight w:val="17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you selling?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ns w:author="Melkamu Demeke" w:id="0" w:date="2025-01-06T17:53:38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product at launch?</w:t>
            </w:r>
            <w:ins w:author="Melkamu Demeke" w:id="0" w:date="2025-01-06T17:53:3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  <w:pPrChange w:author="Melkamu Demeke" w:id="0" w:date="2025-01-06T17:53:38Z">
                <w:pPr>
                  <w:widowControl w:val="0"/>
                  <w:spacing w:line="240" w:lineRule="auto"/>
                </w:pPr>
              </w:pPrChange>
            </w:pPr>
            <w:ins w:author="Melkamu Demeke" w:id="0" w:date="2025-01-06T17:53:38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- A mobile application providing live tutoring sessions, localized curriculum-aligned study materials, and offline content accessibility for Ethiopian students.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ins w:author="Melkamu Demeke" w:id="2" w:date="2025-01-06T17:53:56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people buying?</w:t>
            </w:r>
            <w:ins w:author="Melkamu Demeke" w:id="2" w:date="2025-01-06T17:53:5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  <w:pPrChange w:author="Melkamu Demeke" w:id="0" w:date="2025-01-06T17:53:56Z">
                <w:pPr>
                  <w:widowControl w:val="0"/>
                  <w:spacing w:line="240" w:lineRule="auto"/>
                </w:pPr>
              </w:pPrChange>
            </w:pPr>
            <w:ins w:author="Melkamu Demeke" w:id="2" w:date="2025-01-06T17:53:56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- Affordable, personalized, and accessible tutoring and study resources in their local language.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ns w:author="Melkamu Demeke" w:id="4" w:date="2025-01-06T17:55:00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problem is it solving?</w:t>
            </w:r>
            <w:ins w:author="Melkamu Demeke" w:id="4" w:date="2025-01-06T17:55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  <w:pPrChange w:author="Melkamu Demeke" w:id="0" w:date="2025-01-06T17:55:00Z">
                <w:pPr>
                  <w:widowControl w:val="0"/>
                  <w:spacing w:line="240" w:lineRule="auto"/>
                </w:pPr>
              </w:pPrChange>
            </w:pPr>
            <w:ins w:author="Melkamu Demeke" w:id="4" w:date="2025-01-06T17:55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- Addressing the lack of quality educational support for semi-rural and rural students in Ethiopia by overcoming barriers such as language, internet access, and affordability.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 specific - what features will it have at launch? How much will you charge? etc)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ind w:left="0" w:firstLine="0"/>
              <w:rPr>
                <w:ins w:author="Melkamu Demeke" w:id="6" w:date="2025-01-06T17:47:21Z"/>
                <w:sz w:val="20"/>
                <w:szCs w:val="20"/>
                <w:rPrChange w:author="Melkamu Demeke" w:id="7" w:date="2025-01-06T17:47:41Z">
                  <w:rPr>
                    <w:sz w:val="20"/>
                    <w:szCs w:val="20"/>
                  </w:rPr>
                </w:rPrChange>
              </w:rPr>
            </w:pPr>
            <w:ins w:author="Melkamu Demeke" w:id="6" w:date="2025-01-06T17:47:21Z">
              <w:r w:rsidDel="00000000" w:rsidR="00000000" w:rsidRPr="00000000">
                <w:rPr>
                  <w:sz w:val="20"/>
                  <w:szCs w:val="20"/>
                  <w:rtl w:val="0"/>
                  <w:rPrChange w:author="Melkamu Demeke" w:id="7" w:date="2025-01-06T17:47:41Z">
                    <w:rPr>
                      <w:sz w:val="20"/>
                      <w:szCs w:val="20"/>
                    </w:rPr>
                  </w:rPrChange>
                </w:rPr>
                <w:t xml:space="preserve">Features at launch:</w:t>
              </w:r>
            </w:ins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ind w:left="0" w:firstLine="0"/>
              <w:rPr>
                <w:ins w:author="Melkamu Demeke" w:id="6" w:date="2025-01-06T17:47:21Z"/>
                <w:sz w:val="20"/>
                <w:szCs w:val="20"/>
                <w:rPrChange w:author="Melkamu Demeke" w:id="7" w:date="2025-01-06T17:47:41Z">
                  <w:rPr>
                    <w:sz w:val="20"/>
                    <w:szCs w:val="20"/>
                  </w:rPr>
                </w:rPrChange>
              </w:rPr>
            </w:pPr>
            <w:ins w:author="Melkamu Demeke" w:id="6" w:date="2025-01-06T17:47:21Z">
              <w:r w:rsidDel="00000000" w:rsidR="00000000" w:rsidRPr="00000000">
                <w:rPr>
                  <w:sz w:val="20"/>
                  <w:szCs w:val="20"/>
                  <w:rtl w:val="0"/>
                  <w:rPrChange w:author="Melkamu Demeke" w:id="7" w:date="2025-01-06T17:47:41Z">
                    <w:rPr>
                      <w:sz w:val="20"/>
                      <w:szCs w:val="20"/>
                    </w:rPr>
                  </w:rPrChange>
                </w:rPr>
                <w:t xml:space="preserve">- </w:t>
              </w:r>
              <w:r w:rsidDel="00000000" w:rsidR="00000000" w:rsidRPr="00000000">
                <w:rPr>
                  <w:sz w:val="20"/>
                  <w:szCs w:val="20"/>
                  <w:rtl w:val="0"/>
                  <w:rPrChange w:author="Melkamu Demeke" w:id="7" w:date="2025-01-06T17:47:41Z">
                    <w:rPr>
                      <w:sz w:val="20"/>
                      <w:szCs w:val="20"/>
                    </w:rPr>
                  </w:rPrChange>
                </w:rPr>
                <w:t xml:space="preserve">Live tutoring sessions with qualified Ethiopian tutors.</w:t>
              </w:r>
            </w:ins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left="0" w:firstLine="0"/>
              <w:rPr>
                <w:ins w:author="Melkamu Demeke" w:id="6" w:date="2025-01-06T17:47:21Z"/>
                <w:sz w:val="20"/>
                <w:szCs w:val="20"/>
                <w:rPrChange w:author="Melkamu Demeke" w:id="7" w:date="2025-01-06T17:47:41Z">
                  <w:rPr>
                    <w:sz w:val="20"/>
                    <w:szCs w:val="20"/>
                  </w:rPr>
                </w:rPrChange>
              </w:rPr>
            </w:pPr>
            <w:ins w:author="Melkamu Demeke" w:id="6" w:date="2025-01-06T17:47:21Z">
              <w:r w:rsidDel="00000000" w:rsidR="00000000" w:rsidRPr="00000000">
                <w:rPr>
                  <w:sz w:val="20"/>
                  <w:szCs w:val="20"/>
                  <w:rtl w:val="0"/>
                  <w:rPrChange w:author="Melkamu Demeke" w:id="7" w:date="2025-01-06T17:47:41Z">
                    <w:rPr>
                      <w:sz w:val="20"/>
                      <w:szCs w:val="20"/>
                    </w:rPr>
                  </w:rPrChange>
                </w:rPr>
                <w:t xml:space="preserve">- Curriculum-aligned content available for offline access.</w:t>
              </w:r>
            </w:ins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ind w:left="0" w:firstLine="0"/>
              <w:rPr>
                <w:ins w:author="Melkamu Demeke" w:id="6" w:date="2025-01-06T17:47:21Z"/>
                <w:sz w:val="20"/>
                <w:szCs w:val="20"/>
                <w:rPrChange w:author="Melkamu Demeke" w:id="7" w:date="2025-01-06T17:47:41Z">
                  <w:rPr>
                    <w:sz w:val="20"/>
                    <w:szCs w:val="20"/>
                  </w:rPr>
                </w:rPrChange>
              </w:rPr>
            </w:pPr>
            <w:ins w:author="Melkamu Demeke" w:id="6" w:date="2025-01-06T17:47:21Z">
              <w:r w:rsidDel="00000000" w:rsidR="00000000" w:rsidRPr="00000000">
                <w:rPr>
                  <w:sz w:val="20"/>
                  <w:szCs w:val="20"/>
                  <w:rtl w:val="0"/>
                  <w:rPrChange w:author="Melkamu Demeke" w:id="7" w:date="2025-01-06T17:47:41Z">
                    <w:rPr>
                      <w:sz w:val="20"/>
                      <w:szCs w:val="20"/>
                    </w:rPr>
                  </w:rPrChange>
                </w:rPr>
                <w:t xml:space="preserve">- Multilingual support (Amharic, Tigrinya, Oromo, etc.).</w:t>
              </w:r>
            </w:ins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ind w:left="0" w:firstLine="0"/>
              <w:rPr>
                <w:ins w:author="Melkamu Demeke" w:id="6" w:date="2025-01-06T17:47:21Z"/>
                <w:sz w:val="20"/>
                <w:szCs w:val="20"/>
                <w:rPrChange w:author="Melkamu Demeke" w:id="7" w:date="2025-01-06T17:47:41Z">
                  <w:rPr>
                    <w:sz w:val="20"/>
                    <w:szCs w:val="20"/>
                  </w:rPr>
                </w:rPrChange>
              </w:rPr>
            </w:pPr>
            <w:ins w:author="Melkamu Demeke" w:id="6" w:date="2025-01-06T17:47:21Z">
              <w:r w:rsidDel="00000000" w:rsidR="00000000" w:rsidRPr="00000000">
                <w:rPr>
                  <w:sz w:val="20"/>
                  <w:szCs w:val="20"/>
                  <w:rtl w:val="0"/>
                  <w:rPrChange w:author="Melkamu Demeke" w:id="7" w:date="2025-01-06T17:47:41Z">
                    <w:rPr>
                      <w:sz w:val="20"/>
                      <w:szCs w:val="20"/>
                    </w:rPr>
                  </w:rPrChange>
                </w:rPr>
                <w:t xml:space="preserve">Pricing Model:</w:t>
              </w:r>
            </w:ins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Melkamu Demeke" w:id="7" w:date="2025-01-06T17:47:41Z">
                  <w:rPr>
                    <w:sz w:val="20"/>
                    <w:szCs w:val="20"/>
                  </w:rPr>
                </w:rPrChange>
              </w:rPr>
              <w:pPrChange w:author="Melkamu Demeke" w:id="0" w:date="2025-01-06T17:47:41Z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Melkamu Demeke" w:id="6" w:date="2025-01-06T17:47:21Z">
              <w:r w:rsidDel="00000000" w:rsidR="00000000" w:rsidRPr="00000000">
                <w:rPr>
                  <w:sz w:val="20"/>
                  <w:szCs w:val="20"/>
                  <w:rtl w:val="0"/>
                  <w:rPrChange w:author="Melkamu Demeke" w:id="7" w:date="2025-01-06T17:47:41Z">
                    <w:rPr>
                      <w:sz w:val="20"/>
                      <w:szCs w:val="20"/>
                    </w:rPr>
                  </w:rPrChange>
                </w:rPr>
                <w:t xml:space="preserve">Freemium model: Basic content is free, with premium live sessions and advanced features available via subscription (e.g., $2–$5/month).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Market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ns w:author="Melkamu Demeke" w:id="8" w:date="2025-01-06T17:56:46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are your target market for launch?</w:t>
            </w:r>
            <w:ins w:author="Melkamu Demeke" w:id="8" w:date="2025-01-06T17:56:4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ns w:author="Melkamu Demeke" w:id="8" w:date="2025-01-06T17:56:46Z"/>
                <w:sz w:val="20"/>
                <w:szCs w:val="20"/>
              </w:rPr>
            </w:pPr>
            <w:ins w:author="Melkamu Demeke" w:id="8" w:date="2025-01-06T17:56:46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Semi-urban and urban Ethiopian students aged 10–24, particularly those preparing for national exams.</w:t>
              </w:r>
            </w:ins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ns w:author="Melkamu Demeke" w:id="8" w:date="2025-01-06T17:56:46Z"/>
                <w:sz w:val="20"/>
                <w:szCs w:val="20"/>
              </w:rPr>
            </w:pPr>
            <w:ins w:author="Melkamu Demeke" w:id="8" w:date="2025-01-06T17:56:46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Community centers, schools, and NGOs seeking scalable educational tools.</w:t>
              </w:r>
            </w:ins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are you specifically not targeting at launch?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ins w:author="Melkamu Demeke" w:id="9" w:date="2025-01-06T17:58:38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Rural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students with no access 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to the internet.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Who’s buying it?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ns w:author="Melkamu Demeke" w:id="10" w:date="2025-01-06T18:02:17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are your customers? Customer segments?</w:t>
            </w:r>
            <w:ins w:author="Melkamu Demeke" w:id="10" w:date="2025-01-06T18:02:17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ns w:author="Melkamu Demeke" w:id="10" w:date="2025-01-06T18:02:17Z"/>
                <w:sz w:val="20"/>
                <w:szCs w:val="20"/>
              </w:rPr>
            </w:pPr>
            <w:ins w:author="Melkamu Demeke" w:id="10" w:date="2025-01-06T18:02:17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Primary Customers: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Parents and students in semi-urban and urban areas.</w:t>
              </w:r>
            </w:ins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10" w:date="2025-01-06T18:02:17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Secondary Customers: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Schools, NGOs, and educational institutions seeking supplementary resources.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different types of customers? (i.e. a two-sided market)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11" w:date="2025-01-06T18:02:38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Students and parents are direct consumers; schools and NGOs are institutional partners.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ns w:author="Melkamu Demeke" w:id="12" w:date="2025-01-06T18:03:23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should people buy your product?</w:t>
            </w:r>
            <w:ins w:author="Melkamu Demeke" w:id="12" w:date="2025-01-06T18:03:23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12" w:date="2025-01-06T18:03:23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Affordable, localized, and accessible educational support tailored to Ethiopia’s specific curriculum and linguistic needs.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Melkamu Demeke" w:id="13" w:date="2025-01-06T18:03:55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 Market Differentiator? What makes you different from competitors?</w:t>
            </w:r>
            <w:ins w:author="Melkamu Demeke" w:id="13" w:date="2025-01-06T18:03:55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ins w:author="Melkamu Demeke" w:id="13" w:date="2025-01-06T18:03:5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Multilingual support and offline accessibility, specifically designed for low-connectivity regions and underserved students.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Launch Strategy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ns w:author="Melkamu Demeke" w:id="14" w:date="2025-01-06T18:04:33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 launch strategy?</w:t>
            </w:r>
            <w:ins w:author="Melkamu Demeke" w:id="14" w:date="2025-01-06T18:04:33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14" w:date="2025-01-06T18:04:33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Staged release with a 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pilot phase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in select semi-urban areas to refine the product and gather feedback.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Melkamu Demeke" w:id="15" w:date="2025-01-06T18:05:12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plan to launch to the entire market 'big bang' or will you have a staged release? Beta? Pilot?</w:t>
            </w:r>
            <w:ins w:author="Melkamu Demeke" w:id="15" w:date="2025-01-06T18:05:12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ins w:author="Melkamu Demeke" w:id="15" w:date="2025-01-06T18:05:1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Pilot initially, expanding to more regions in stages based on feedback and performance metrics.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Post-Launch (First 30, 60 &amp; 90 days)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 post-launch strategy?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ns w:author="Melkamu Demeke" w:id="16" w:date="2025-01-06T18:06:18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critical things that need to happen in the first 30 days? </w:t>
            </w:r>
            <w:ins w:author="Melkamu Demeke" w:id="16" w:date="2025-01-06T18:06:1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ns w:author="Melkamu Demeke" w:id="16" w:date="2025-01-06T18:06:18Z"/>
                <w:sz w:val="20"/>
                <w:szCs w:val="20"/>
              </w:rPr>
            </w:pPr>
            <w:ins w:author="Melkamu Demeke" w:id="16" w:date="2025-01-06T18:06:18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Focus on user onboarding and gathering feedback from pilot users.</w:t>
              </w:r>
            </w:ins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ns w:author="Melkamu Demeke" w:id="16" w:date="2025-01-06T18:06:18Z"/>
                <w:sz w:val="20"/>
                <w:szCs w:val="20"/>
              </w:rPr>
            </w:pPr>
            <w:ins w:author="Melkamu Demeke" w:id="16" w:date="2025-01-06T18:06:18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Address technical issues and improve usability based on user input.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ns w:author="Melkamu Demeke" w:id="17" w:date="2025-01-06T18:06:29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days? </w:t>
            </w:r>
            <w:ins w:author="Melkamu Demeke" w:id="17" w:date="2025-01-06T18:06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ns w:author="Melkamu Demeke" w:id="17" w:date="2025-01-06T18:06:29Z"/>
                <w:sz w:val="20"/>
                <w:szCs w:val="20"/>
              </w:rPr>
            </w:pPr>
            <w:ins w:author="Melkamu Demeke" w:id="17" w:date="2025-01-06T18:06:29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Expand the pilot to additional semi-rural regions.</w:t>
              </w:r>
            </w:ins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ns w:author="Melkamu Demeke" w:id="17" w:date="2025-01-06T18:06:29Z"/>
                <w:sz w:val="20"/>
                <w:szCs w:val="20"/>
              </w:rPr>
            </w:pPr>
            <w:ins w:author="Melkamu Demeke" w:id="17" w:date="2025-01-06T18:06:29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Launch localized marketing campaigns to increase adoption.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ns w:author="Melkamu Demeke" w:id="18" w:date="2025-01-06T18:07:25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 days post-launch?</w:t>
            </w:r>
            <w:ins w:author="Melkamu Demeke" w:id="18" w:date="2025-01-06T18:07:25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ns w:author="Melkamu Demeke" w:id="18" w:date="2025-01-06T18:07:25Z"/>
                <w:sz w:val="20"/>
                <w:szCs w:val="20"/>
              </w:rPr>
            </w:pPr>
            <w:ins w:author="Melkamu Demeke" w:id="18" w:date="2025-01-06T18:07:2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Refine pricing strategy and add premium features based on user feedback.</w:t>
              </w:r>
            </w:ins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18" w:date="2025-01-06T18:07:2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Begin partnership discussions with schools and NGOs.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What’s your customer engagement plan for those first 30, 60, 90 days?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Melkamu Demeke" w:id="19" w:date="2025-01-06T18:07:34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have any specific marketing strategies during this period?</w:t>
            </w:r>
            <w:ins w:author="Melkamu Demeke" w:id="19" w:date="2025-01-06T18:07:34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ns w:author="Melkamu Demeke" w:id="19" w:date="2025-01-06T18:07:34Z"/>
                <w:sz w:val="20"/>
                <w:szCs w:val="20"/>
              </w:rPr>
            </w:pPr>
            <w:ins w:author="Melkamu Demeke" w:id="19" w:date="2025-01-06T18:07:3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Regular follow-ups with users for feedback.</w:t>
              </w:r>
            </w:ins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ns w:author="Melkamu Demeke" w:id="19" w:date="2025-01-06T18:07:34Z"/>
                <w:sz w:val="20"/>
                <w:szCs w:val="20"/>
              </w:rPr>
            </w:pPr>
            <w:ins w:author="Melkamu Demeke" w:id="19" w:date="2025-01-06T18:07:3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Push notifications for app engagement and progress tracking.</w:t>
              </w:r>
            </w:ins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Distribution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ns w:author="Melkamu Demeke" w:id="20" w:date="2025-01-06T18:08:33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do you plan to reach your target customers?</w:t>
            </w:r>
            <w:ins w:author="Melkamu Demeke" w:id="20" w:date="2025-01-06T18:08:33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ns w:author="Melkamu Demeke" w:id="20" w:date="2025-01-06T18:08:33Z"/>
                <w:sz w:val="20"/>
                <w:szCs w:val="20"/>
              </w:rPr>
            </w:pPr>
            <w:ins w:author="Melkamu Demeke" w:id="20" w:date="2025-01-06T18:08:33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Collaborate with local schools, community centers, and NGOs.</w:t>
              </w:r>
            </w:ins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ns w:author="Melkamu Demeke" w:id="20" w:date="2025-01-06T18:08:33Z"/>
                <w:sz w:val="20"/>
                <w:szCs w:val="20"/>
              </w:rPr>
            </w:pPr>
            <w:ins w:author="Melkamu Demeke" w:id="20" w:date="2025-01-06T18:08:33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Digital marketing campaigns targeting parents and students.</w:t>
              </w:r>
            </w:ins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ns w:author="Melkamu Demeke" w:id="21" w:date="2025-01-06T18:09:01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will your customers buy your product?</w:t>
            </w:r>
            <w:ins w:author="Melkamu Demeke" w:id="21" w:date="2025-01-06T18:09:01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21" w:date="2025-01-06T18:09:01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Direct downloads from app stores (Google Play).and using the website link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ns w:author="Melkamu Demeke" w:id="22" w:date="2025-01-06T18:09:57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have a Marketing distribution/strategy?</w:t>
            </w:r>
            <w:ins w:author="Melkamu Demeke" w:id="22" w:date="2025-01-06T18:09:57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22" w:date="2025-01-06T18:09:57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Leverage SMS,social 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media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, radio ads, and community events for outreach.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Competitors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ns w:author="Melkamu Demeke" w:id="23" w:date="2025-01-06T18:10:49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are they?</w:t>
            </w:r>
            <w:ins w:author="Melkamu Demeke" w:id="23" w:date="2025-01-06T18:10:4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23" w:date="2025-01-06T18:10:49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Addis Tutors, Edukaya, government educational programs.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ns w:author="Melkamu Demeke" w:id="24" w:date="2025-01-06T18:10:53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they doing?</w:t>
            </w:r>
            <w:ins w:author="Melkamu Demeke" w:id="24" w:date="2025-01-06T18:10:53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Melkamu Demeke" w:id="24" w:date="2025-01-06T18:10:53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Offering online courses or tutoring but lack offline access, local language support, or scalability in semi-urban areas.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Melkamu Demeke" w:id="25" w:date="2025-01-06T18:12:19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risks do they pose?</w:t>
            </w:r>
            <w:ins w:author="Melkamu Demeke" w:id="25" w:date="2025-01-06T18:12:1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ins w:author="Melkamu Demeke" w:id="25" w:date="2025-01-06T18:12:19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Established presence in urban markets; potential to expand into semi-urban areas with more resources.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ins w:author="Melkamu Demeke" w:id="26" w:date="2025-01-06T18:13:01Z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Metrics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needs to be true at the end of the first day? </w:t>
            </w:r>
            <w:ins w:author="Melkamu Demeke" w:id="26" w:date="2025-01-06T18:13:01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ins w:author="Melkamu Demeke" w:id="26" w:date="2025-01-06T18:13:01Z"/>
                <w:sz w:val="20"/>
                <w:szCs w:val="20"/>
              </w:rPr>
            </w:pPr>
            <w:ins w:author="Melkamu Demeke" w:id="26" w:date="2025-01-06T18:13:01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50+ downloads and at least 10 users completing a session.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ins w:author="Melkamu Demeke" w:id="27" w:date="2025-01-06T18:13:14Z"/>
                <w:sz w:val="20"/>
                <w:szCs w:val="20"/>
              </w:rPr>
            </w:pPr>
            <w:ins w:author="Melkamu Demeke" w:id="26" w:date="2025-01-06T18:13:01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W</w:t>
              </w:r>
            </w:ins>
            <w:del w:author="Melkamu Demeke" w:id="26" w:date="2025-01-06T18:13:01Z">
              <w:r w:rsidDel="00000000" w:rsidR="00000000" w:rsidRPr="00000000">
                <w:rPr>
                  <w:sz w:val="20"/>
                  <w:szCs w:val="20"/>
                  <w:rtl w:val="0"/>
                </w:rPr>
                <w:delText xml:space="preserve">w</w:delText>
              </w:r>
            </w:del>
            <w:r w:rsidDel="00000000" w:rsidR="00000000" w:rsidRPr="00000000">
              <w:rPr>
                <w:sz w:val="20"/>
                <w:szCs w:val="20"/>
                <w:rtl w:val="0"/>
              </w:rPr>
              <w:t xml:space="preserve">eek?</w:t>
            </w:r>
            <w:ins w:author="Melkamu Demeke" w:id="27" w:date="2025-01-06T18:13:14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ins w:author="Melkamu Demeke" w:id="27" w:date="2025-01-06T18:13:14Z"/>
                <w:sz w:val="20"/>
                <w:szCs w:val="20"/>
              </w:rPr>
            </w:pPr>
            <w:ins w:author="Melkamu Demeke" w:id="27" w:date="2025-01-06T18:13:1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500 active users and 50 live tutoring sessions conducted.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ins w:author="Melkamu Demeke" w:id="28" w:date="2025-01-06T18:13:32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month? </w:t>
            </w:r>
            <w:ins w:author="Melkamu Demeke" w:id="28" w:date="2025-01-06T18:13:32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ins w:author="Melkamu Demeke" w:id="28" w:date="2025-01-06T18:13:32Z"/>
                <w:sz w:val="20"/>
                <w:szCs w:val="20"/>
              </w:rPr>
            </w:pPr>
            <w:ins w:author="Melkamu Demeke" w:id="28" w:date="2025-01-06T18:13:3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1,000+ active users, 75% positive user feedback, and a minimum of 100 paid subscriptions.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quarter?</w:t>
              <w:br w:type="textWrapping"/>
              <w:t xml:space="preserve">What signals would indicate that these are true? How do you intend to measure these?</w:t>
              <w:br w:type="textWrapping"/>
              <w:t xml:space="preserve">What key outcomes (metrics) will you be tracking post-launch?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ns w:author="Melkamu Demeke" w:id="29" w:date="2025-01-06T18:14:35Z"/>
                <w:sz w:val="20"/>
                <w:szCs w:val="20"/>
              </w:rPr>
            </w:pPr>
            <w:ins w:author="Melkamu Demeke" w:id="29" w:date="2025-01-06T18:14:3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Active user retention rate &gt;50%.</w:t>
              </w:r>
            </w:ins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ns w:author="Melkamu Demeke" w:id="29" w:date="2025-01-06T18:14:35Z"/>
                <w:sz w:val="20"/>
                <w:szCs w:val="20"/>
              </w:rPr>
            </w:pPr>
            <w:ins w:author="Melkamu Demeke" w:id="29" w:date="2025-01-06T18:14:3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Positive feedback on usability and accessibility (&gt;70% satisfaction).</w:t>
              </w:r>
            </w:ins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Assumptions/Risks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ns w:author="Melkamu Demeke" w:id="30" w:date="2025-01-06T18:15:14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assumptions are you making about this GTM strategy?</w:t>
            </w:r>
            <w:ins w:author="Melkamu Demeke" w:id="30" w:date="2025-01-06T18:15:14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ns w:author="Melkamu Demeke" w:id="30" w:date="2025-01-06T18:15:14Z"/>
                <w:sz w:val="20"/>
                <w:szCs w:val="20"/>
              </w:rPr>
            </w:pPr>
            <w:ins w:author="Melkamu Demeke" w:id="30" w:date="2025-01-06T18:15:1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Students and parents will embrace a mobile-based tutoring solution.</w:t>
              </w:r>
            </w:ins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ns w:author="Melkamu Demeke" w:id="30" w:date="2025-01-06T18:15:14Z"/>
                <w:sz w:val="20"/>
                <w:szCs w:val="20"/>
              </w:rPr>
            </w:pPr>
            <w:ins w:author="Melkamu Demeke" w:id="30" w:date="2025-01-06T18:15:1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Semi-rural internet access is sufficient for the platform.</w:t>
              </w:r>
            </w:ins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ns w:author="Melkamu Demeke" w:id="30" w:date="2025-01-06T18:15:14Z"/>
                <w:sz w:val="20"/>
                <w:szCs w:val="20"/>
              </w:rPr>
            </w:pPr>
            <w:ins w:author="Melkamu Demeke" w:id="30" w:date="2025-01-06T18:15:1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Schools and NGOs will support and promote the app.</w:t>
              </w:r>
            </w:ins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Melkamu Demeke" w:id="31" w:date="2025-01-06T18:15:25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risks are we taking with the current approach?</w:t>
            </w:r>
            <w:ins w:author="Melkamu Demeke" w:id="31" w:date="2025-01-06T18:15:25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ns w:author="Melkamu Demeke" w:id="31" w:date="2025-01-06T18:15:25Z"/>
                <w:sz w:val="20"/>
                <w:szCs w:val="20"/>
              </w:rPr>
            </w:pPr>
            <w:ins w:author="Melkamu Demeke" w:id="31" w:date="2025-01-06T18:15:2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Internet connectivity issues in rural areas.</w:t>
              </w:r>
            </w:ins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ns w:author="Melkamu Demeke" w:id="31" w:date="2025-01-06T18:15:25Z"/>
                <w:sz w:val="20"/>
                <w:szCs w:val="20"/>
              </w:rPr>
            </w:pPr>
            <w:ins w:author="Melkamu Demeke" w:id="31" w:date="2025-01-06T18:15:2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Resistance from parents unfamiliar with digital tools.</w:t>
              </w:r>
            </w:ins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ns w:author="Melkamu Demeke" w:id="31" w:date="2025-01-06T18:15:25Z"/>
                <w:sz w:val="20"/>
                <w:szCs w:val="20"/>
              </w:rPr>
            </w:pPr>
            <w:ins w:author="Melkamu Demeke" w:id="31" w:date="2025-01-06T18:15:25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Competing platforms might adapt quickly.</w:t>
              </w:r>
            </w:ins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Considerations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considerations do you need to take into account with the current strategy?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we have technical considerations? Constraints?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ns w:author="Melkamu Demeke" w:id="32" w:date="2025-01-06T18:16:02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teams/stakeholders/existing customers who we need to engage or inform?</w:t>
            </w:r>
            <w:ins w:author="Melkamu Demeke" w:id="32" w:date="2025-01-06T18:16:02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ns w:author="Melkamu Demeke" w:id="32" w:date="2025-01-06T18:16:02Z"/>
                <w:sz w:val="20"/>
                <w:szCs w:val="20"/>
              </w:rPr>
            </w:pPr>
            <w:ins w:author="Melkamu Demeke" w:id="32" w:date="2025-01-06T18:16:0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Technical Considerations:</w:t>
              </w:r>
            </w:ins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ins w:author="Melkamu Demeke" w:id="32" w:date="2025-01-06T18:16:02Z"/>
                <w:sz w:val="20"/>
                <w:szCs w:val="20"/>
              </w:rPr>
            </w:pPr>
            <w:ins w:author="Melkamu Demeke" w:id="32" w:date="2025-01-06T18:16:0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Ensure offline functionality is robust.</w:t>
              </w:r>
            </w:ins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ins w:author="Melkamu Demeke" w:id="32" w:date="2025-01-06T18:16:02Z"/>
                <w:sz w:val="20"/>
                <w:szCs w:val="20"/>
              </w:rPr>
            </w:pPr>
            <w:ins w:author="Melkamu Demeke" w:id="32" w:date="2025-01-06T18:16:0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Optimize app performance for low-end devices.</w:t>
              </w:r>
            </w:ins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ns w:author="Melkamu Demeke" w:id="32" w:date="2025-01-06T18:16:02Z"/>
                <w:sz w:val="20"/>
                <w:szCs w:val="20"/>
              </w:rPr>
            </w:pPr>
            <w:ins w:author="Melkamu Demeke" w:id="32" w:date="2025-01-06T18:16:0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Stakeholders to Engage:</w:t>
              </w:r>
            </w:ins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ins w:author="Melkamu Demeke" w:id="32" w:date="2025-01-06T18:16:02Z"/>
                <w:sz w:val="20"/>
                <w:szCs w:val="20"/>
              </w:rPr>
            </w:pPr>
            <w:ins w:author="Melkamu Demeke" w:id="32" w:date="2025-01-06T18:16:0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Local educators, government officials, and community leaders.</w:t>
              </w:r>
            </w:ins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sz w:val="20"/>
                <w:szCs w:val="20"/>
                <w:rPrChange w:author="Melkamu Demeke" w:id="33" w:date="2025-01-06T18:16:02Z">
                  <w:rPr>
                    <w:sz w:val="20"/>
                    <w:szCs w:val="20"/>
                  </w:rPr>
                </w:rPrChange>
              </w:rPr>
              <w:pPrChange w:author="Melkamu Demeke" w:id="0" w:date="2025-01-06T18:16:02Z">
                <w:pPr>
                  <w:widowControl w:val="0"/>
                  <w:spacing w:line="240" w:lineRule="auto"/>
                </w:pPr>
              </w:pPrChange>
            </w:pPr>
            <w:ins w:author="Melkamu Demeke" w:id="32" w:date="2025-01-06T18:16:0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Potential corporate sponsors or NGOs for funding support.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